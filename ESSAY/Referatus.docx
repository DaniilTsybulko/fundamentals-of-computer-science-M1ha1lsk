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017B3" w14:textId="77777777" w:rsidR="00C8555D" w:rsidRDefault="00C8555D" w:rsidP="00C8555D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МИНИСТЕРСТВО НАУКИ И ВЫСШЕГО ОБРАЗОВАНИЯ РФ</w:t>
      </w:r>
    </w:p>
    <w:p w14:paraId="06EA258B" w14:textId="77777777" w:rsidR="00C8555D" w:rsidRDefault="00C8555D" w:rsidP="00C8555D">
      <w:pPr>
        <w:pStyle w:val="a3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FAEEE1B" w14:textId="77777777" w:rsidR="00C8555D" w:rsidRDefault="00C8555D" w:rsidP="00C8555D">
      <w:pPr>
        <w:pStyle w:val="a3"/>
        <w:spacing w:before="0" w:beforeAutospacing="0" w:after="240" w:afterAutospacing="0"/>
        <w:ind w:left="1134" w:right="1800"/>
        <w:jc w:val="center"/>
      </w:pPr>
      <w:r>
        <w:rPr>
          <w:b/>
          <w:bCs/>
          <w:color w:val="000000"/>
          <w:sz w:val="28"/>
          <w:szCs w:val="28"/>
        </w:rPr>
        <w:t>«Московский Авиационный Институт» (Национальный Исследовательский Университет)</w:t>
      </w:r>
    </w:p>
    <w:p w14:paraId="54F16CE1" w14:textId="77777777" w:rsidR="00C8555D" w:rsidRDefault="00C8555D" w:rsidP="00C8555D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Институт№8: «Информационные технологии и прикладная математика»</w:t>
      </w:r>
    </w:p>
    <w:p w14:paraId="4CEAE33B" w14:textId="77777777" w:rsidR="00C8555D" w:rsidRDefault="00C8555D" w:rsidP="00C8555D">
      <w:pPr>
        <w:pStyle w:val="a3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 Кафедра: 806 «Вычислительная математика и программирование»</w:t>
      </w:r>
    </w:p>
    <w:p w14:paraId="6A1C330F" w14:textId="77777777" w:rsidR="00C8555D" w:rsidRDefault="00C8555D" w:rsidP="00C8555D">
      <w:pPr>
        <w:pStyle w:val="Standard"/>
      </w:pPr>
    </w:p>
    <w:p w14:paraId="56DFC47A" w14:textId="77777777" w:rsidR="00C8555D" w:rsidRDefault="00C8555D" w:rsidP="00C8555D">
      <w:pPr>
        <w:pStyle w:val="Standard"/>
      </w:pPr>
    </w:p>
    <w:p w14:paraId="61816A17" w14:textId="77777777" w:rsidR="00C8555D" w:rsidRDefault="00C8555D" w:rsidP="00C8555D">
      <w:pPr>
        <w:pStyle w:val="Standard"/>
      </w:pPr>
    </w:p>
    <w:p w14:paraId="3CCFD22B" w14:textId="77777777" w:rsidR="00C8555D" w:rsidRDefault="00C8555D" w:rsidP="00C8555D">
      <w:pPr>
        <w:pStyle w:val="Standard"/>
      </w:pPr>
    </w:p>
    <w:p w14:paraId="0BBE7EFC" w14:textId="4001CFF9" w:rsidR="00C8555D" w:rsidRDefault="00C8555D" w:rsidP="00C8555D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Реферат</w:t>
      </w:r>
    </w:p>
    <w:p w14:paraId="5955ED52" w14:textId="551DBA15" w:rsidR="00C8555D" w:rsidRPr="00E243BD" w:rsidRDefault="00C8555D" w:rsidP="00C8555D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по теме: «</w:t>
      </w:r>
      <w:r w:rsidR="009E2B68">
        <w:rPr>
          <w:rFonts w:ascii="Times New Roman" w:hAnsi="Times New Roman" w:cs="Times New Roman"/>
          <w:sz w:val="28"/>
          <w:szCs w:val="28"/>
        </w:rPr>
        <w:t>Алан Тьюринг»</w:t>
      </w:r>
    </w:p>
    <w:p w14:paraId="507E5A13" w14:textId="77777777" w:rsidR="00C8555D" w:rsidRDefault="00C8555D" w:rsidP="00C8555D"/>
    <w:p w14:paraId="1A526B56" w14:textId="77777777" w:rsidR="00C8555D" w:rsidRDefault="00C8555D" w:rsidP="00C8555D"/>
    <w:p w14:paraId="66EC9350" w14:textId="77777777" w:rsidR="00C8555D" w:rsidRDefault="00C8555D" w:rsidP="00C8555D"/>
    <w:p w14:paraId="1CDC526F" w14:textId="77777777" w:rsidR="00C8555D" w:rsidRDefault="00C8555D" w:rsidP="00C8555D"/>
    <w:p w14:paraId="4B533527" w14:textId="77777777" w:rsidR="00C8555D" w:rsidRDefault="00C8555D" w:rsidP="00C8555D">
      <w:pPr>
        <w:ind w:left="49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Студент: Калюжный М.С.</w:t>
      </w:r>
    </w:p>
    <w:p w14:paraId="522B0849" w14:textId="77777777" w:rsidR="00C8555D" w:rsidRDefault="00C8555D" w:rsidP="00C8555D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Группа: М8О-108Б-22</w:t>
      </w:r>
    </w:p>
    <w:p w14:paraId="57E9C0AB" w14:textId="77777777" w:rsidR="00C8555D" w:rsidRDefault="00C8555D" w:rsidP="00C855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Преподаватель: Сахарин Н.А.</w:t>
      </w:r>
    </w:p>
    <w:p w14:paraId="3D914C65" w14:textId="77777777" w:rsidR="00C8555D" w:rsidRDefault="00C8555D" w:rsidP="00C8555D">
      <w:pPr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Подпись:</w:t>
      </w:r>
    </w:p>
    <w:p w14:paraId="0A2C843A" w14:textId="77777777" w:rsidR="00C8555D" w:rsidRDefault="00C8555D" w:rsidP="00C8555D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Оценка:</w:t>
      </w:r>
    </w:p>
    <w:p w14:paraId="68D96E20" w14:textId="77777777" w:rsidR="00C8555D" w:rsidRDefault="00C8555D" w:rsidP="00C8555D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8629F48" w14:textId="77777777" w:rsidR="00C8555D" w:rsidRDefault="00C8555D" w:rsidP="00C8555D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A858F4E" w14:textId="77777777" w:rsidR="00C8555D" w:rsidRDefault="00C8555D" w:rsidP="00C8555D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0D790CE" w14:textId="77777777" w:rsidR="00C8555D" w:rsidRDefault="00C8555D" w:rsidP="00C8555D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F17DBBE" w14:textId="77777777" w:rsidR="009E2B68" w:rsidRDefault="009E2B68" w:rsidP="00C855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DB1737" w14:textId="7078A326" w:rsidR="00C8555D" w:rsidRDefault="00C8555D" w:rsidP="00C855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14:paraId="27B60114" w14:textId="707A1FA0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СОДЕРЖАНИЕ</w:t>
      </w:r>
    </w:p>
    <w:p w14:paraId="181C2727" w14:textId="3200E064" w:rsidR="00FB23B8" w:rsidRPr="005C198E" w:rsidRDefault="005C198E" w:rsidP="005C198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БИОГРАФИЯ……………………………………………………………………...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018C2811" w14:textId="78E9BC1C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9E27742" w14:textId="4005F25F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F3006B8" w14:textId="307EA360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4E6E40" w14:textId="2CE82E98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250508A" w14:textId="3E2E975F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C71FE2A" w14:textId="5C306540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7A939D7" w14:textId="421CD508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7256B45" w14:textId="21912E54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AB1472" w14:textId="133C41A4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AEFD75" w14:textId="193E32EB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2342ACE" w14:textId="265AD49D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9B5239" w14:textId="32AE0E41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659A45" w14:textId="06DC2DEC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7DA7CF1" w14:textId="23F80AF6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DC937EF" w14:textId="2B73D159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533112F" w14:textId="63270759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B51C1EA" w14:textId="3A890D04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6C53895" w14:textId="471875B5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06888D5" w14:textId="15561252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2099D72" w14:textId="65E9E718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5364E6" w14:textId="6F52BBF2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4011E6F" w14:textId="49F97B57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2FD8B7B" w14:textId="53DC9D1D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1843A8D" w14:textId="58C71BF9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988F6BF" w14:textId="466EEEAE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8C75544" w14:textId="021ED332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98CF32" w14:textId="4851AD8C" w:rsid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F548E6C" w14:textId="59E89093" w:rsidR="00FB23B8" w:rsidRPr="00FB23B8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B23B8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7A279988" w14:textId="034FCE9D" w:rsidR="00BC7D1B" w:rsidRPr="00BC7D1B" w:rsidRDefault="00FB23B8" w:rsidP="00BC7D1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БИОГРАФИЯ</w:t>
      </w:r>
    </w:p>
    <w:p w14:paraId="22C42BAD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Родился Алан Мэтисон Тьюринг (Alan Mathison Turing) — выдающийся английский математик, теоретик computer science и автор знакомой любому программисту «машины Тьюринга», которая легла в основу логического построения вычислителей. Тьюринг также считается одним из основателей теории машинного интеллекта (в том числе благодаря «тесту Тьюринга», позволяющему в некоторой степени определить, может ли машина мыслить). Сегодня мемориальная доска на одной из лондонских гостиниц гласит: «Здесь родился Алан Тьюринг, пионер информатики и взломщик кодов». Действительно, Тьюринга часто называют и первым хакером — во время Второй мировой войны Алан смог «взломать» сложнейшие немецкие шифровки Энигма (Enigma), что, кстати, сыграло немаловажную роль в разгроме Германии.</w:t>
      </w:r>
    </w:p>
    <w:p w14:paraId="03256908" w14:textId="51445348" w:rsidR="001814CB" w:rsidRPr="001814CB" w:rsidRDefault="001814CB" w:rsidP="00FB23B8">
      <w:pPr>
        <w:shd w:val="clear" w:color="auto" w:fill="FFFFFF"/>
        <w:spacing w:after="0" w:line="360" w:lineRule="auto"/>
        <w:rPr>
          <w:ins w:id="1" w:author="Unknown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и полагалось мальчику из семьи аристократов, школьные годы Алан провел в стенах Шербонской школы (Sherborne Public School), однако успеваемость и прилежание будущего гения оставляли желать лучшего. Ни один из предметов не вызывал у юного Алана даже малейшего интереса. Классный журнал пестрил нелестными комментариями в адрес безнадежно отстающего ученика: «Этот мальчик из тех, кто обречен стать большой проблемой для любой школы или сообщества...» Тем временем молодой Тьюринг, игнорируя критику своих преподавателей, занимался самостоятельным изучением химии и математики: уже в 11 лет он проводил довольно серьезные химические опыты (например, занимался выделением йода из водорослей или получением полезных веществ из подручной бытовой химии), а в 15 даже изучил теорию относительности.</w:t>
      </w:r>
    </w:p>
    <w:p w14:paraId="5EDE6FFC" w14:textId="3F7603CC" w:rsidR="00FB23B8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1931 г. Тьюринг поступил в Королевский колледж (King's College) Кембриджского университета, где, наконец, смог полностью посвятить себя любимым наукам — математике и квантовой физике. После блестящего окончания колледжа Алан на протяжении трех лет (1936-1938) работал над </w:t>
      </w:r>
    </w:p>
    <w:p w14:paraId="2D7C8593" w14:textId="1D1D116D" w:rsidR="00CC38C9" w:rsidRDefault="00CC38C9" w:rsidP="00CC38C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4D3B077C" w14:textId="49FF3699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докторской диссертацией в Принстонском университете (США). Здесь же Тьюринг познакомился с небезызвестным Джоном фон Нейманом, научные труды которого захватывали дух Алана еще со студенческих лет. Однако, успешно защитившись, Тьюринг отклонил предложение ученого остаться в Принстоне и вернулся на родину в Кембридж, где продолжил заниматься проблемами математической логики и теорией чисел.</w:t>
      </w:r>
    </w:p>
    <w:p w14:paraId="016394E1" w14:textId="64532493" w:rsidR="00CC38C9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В 1936 г. появилась знаменитая работа Тьюринга «О вычислимых числах, с приложением к проблеме разрешимости», которая увековечила его имя в истории компьютерных наук. Тьюринг считал неоправданным создание специализированных вычислителей и в своей работе описал универсальную вычислительную машину, предназначенную для решения любых математических или логических задач. Устройство, впоследствии названное «машиной Тьюринга», существовало лишь в его воображении, но обладало основными свойствами современного компьютера. Кстати, именно Тьюринг впервые употребил термин «компьютер» применительно к машине (раньше так называли людей, проводивших расчеты на арифмометре). Согласно идее Тьюринга, виртуальная механическая машина имеет ленту бесконечной длины (внешнюю память), разделенную на ячейки, и головку. Каждая ячейка может быть пустой или содержать символ, выбираемый из внутренней памяти. Головка, перемещаясь вдоль ленты, читает либо записывает новые символы в соответствии с программными инструкциями. Работа машины описывается набором дискретных состояний. В процессе решения задачи осуществляется переход из одного состояния в другое. Каждое последующее действие зависит только от текущего символа в ячейке, над которой находится головка, и внутреннего состояния: машина может менять символ в ячейке, перемещать головку влево или вправо либо переходить в новое состояние. Вычисления заканчиваются, когда устройство приходит в состояние останова.</w:t>
      </w:r>
    </w:p>
    <w:p w14:paraId="64AEF504" w14:textId="26FA890D" w:rsidR="00CC38C9" w:rsidRDefault="00CC38C9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4FE162" w14:textId="1A8635E2" w:rsidR="00CC38C9" w:rsidRDefault="00CC38C9" w:rsidP="00CC38C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12686B83" w14:textId="72CEC4DF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«Машина Тьюринга» легла в основу теории алгоритмов и сегодня описывается во всех учебниках по математической логике: безусловно, с ней знаком любой математик и программист.</w:t>
      </w:r>
    </w:p>
    <w:p w14:paraId="4AF13244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С 1939 г. Тьюринг начал сотрудничать с Британской школой кодов и шифров в Блетчли Парк (Bletchley Park). Во время войны по заданию правительства он разработал дешифровочную машину «Бомба», которая раскрыла–таки секрет неприступных немецких кодов Энигма, использовавшихся воздушными и военно-морскими силами нацистов. Заслуги Тьюринга были оценены по достоинству: он был награжден Орденом Британской Империи и получил признание в научных кругах.</w:t>
      </w:r>
    </w:p>
    <w:p w14:paraId="222244F4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С 1945 по 1948 гг. он проработал в Национальной физической лаборатории, участвуя в создании первой английской вычислительной машины. В 1946 г. Тьюринг представил проект ACE (Automatic Computing Engine — автоматическое вычислительное устройство), явивший в своей основе прообраз современного компьютера, но предложение ученого сочли излишне прецизионным: ACE, как и «машина Тьюринга», осталась лишь абстракцией.</w:t>
      </w:r>
    </w:p>
    <w:p w14:paraId="17BC0DD9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В 1948 г. в Манчестерском университете Тьюринг приступает к разработке архитектуры машины MADAM (Manchester Automatic Digital Machine) и программного обеспечения для нее. Так в 1951 г. в Манчестере появился первый работоспособный компьютер. Здесь же Тьюринг написал и первую шахматную программу, однако реализовать ее на созданной машине не удалось: для подобного алгоритма она была еще слишком примитивна.</w:t>
      </w:r>
    </w:p>
    <w:p w14:paraId="73DE4FF7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В 1951 г. Алан Тьюринг становится членом Королевского научного общества.</w:t>
      </w:r>
    </w:p>
    <w:p w14:paraId="32AEAD91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Ученый увлекался не только разработкой вычислителей и алгоритмов: он занимался проблемами искусственного интеллекта, моделированием процесса развития живых существ и даже марафонским бегом.</w:t>
      </w:r>
    </w:p>
    <w:p w14:paraId="5BC8DEC2" w14:textId="4416A6FF" w:rsidR="00CC38C9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Алан Тьюринг прожил недолгую жизнь: история его смерти по-своему безумна и трагична. В 1952 г. дом Тьюринга обокрал один из друзей его </w:t>
      </w:r>
    </w:p>
    <w:p w14:paraId="3FF6D725" w14:textId="7BA88BAB" w:rsidR="00CC38C9" w:rsidRDefault="00CC38C9" w:rsidP="00CC38C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724570CF" w14:textId="29CDEB4E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партнера. Своей гомосексуальности ученый никогда не скрывал, но в непристойном поведении уличить его было нельзя. Однако консервативное британское правосудие посчитало иначе: обратившись в полицию с заявлением о краже, Тьюринг попадает под суд по обвинению в нетрадиционной ориентации и вызывающих действиях. Приговор — тюремное заключение или инъекции женского гормона эстрогена. Тьюринг согласился с последним. Вскоре унизительный скандал стал достоянием публики: Тьюринга уволили из Департамента кодов, а работа в Манчестерском университете превратилась в формальность.</w:t>
      </w:r>
    </w:p>
    <w:p w14:paraId="6D05ACEF" w14:textId="77777777" w:rsidR="001814CB" w:rsidRPr="001814CB" w:rsidRDefault="001814CB" w:rsidP="00FB23B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4CB">
        <w:rPr>
          <w:rFonts w:ascii="Times New Roman" w:eastAsia="Times New Roman" w:hAnsi="Times New Roman" w:cs="Times New Roman"/>
          <w:sz w:val="28"/>
          <w:szCs w:val="28"/>
          <w:lang w:eastAsia="ru-RU"/>
        </w:rPr>
        <w:t>7 июня 1954 г., устав от позора и изгнаний, Алан Тьюринг покончил жизнь самоубийством. Днем позже в его доме было найдено надкусанное яблоко со следами цианида.</w:t>
      </w:r>
    </w:p>
    <w:p w14:paraId="37C4BDFF" w14:textId="4E57AF8D" w:rsidR="00991AF2" w:rsidRPr="005A68AF" w:rsidRDefault="00991AF2" w:rsidP="001814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991AF2" w:rsidRPr="005A6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28"/>
  <w:drawingGridVerticalSpacing w:val="2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04"/>
    <w:rsid w:val="001814CB"/>
    <w:rsid w:val="005A68AF"/>
    <w:rsid w:val="005C198E"/>
    <w:rsid w:val="00991AF2"/>
    <w:rsid w:val="009E2B68"/>
    <w:rsid w:val="00B91D04"/>
    <w:rsid w:val="00BC7D1B"/>
    <w:rsid w:val="00C8555D"/>
    <w:rsid w:val="00CC38C9"/>
    <w:rsid w:val="00D65123"/>
    <w:rsid w:val="00FB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164D82"/>
  <w15:chartTrackingRefBased/>
  <w15:docId w15:val="{3F0BF533-1E22-405C-BEB7-1A5E2AFB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55D"/>
    <w:rPr>
      <w:sz w:val="22"/>
      <w:szCs w:val="22"/>
    </w:rPr>
  </w:style>
  <w:style w:type="paragraph" w:styleId="4">
    <w:name w:val="heading 4"/>
    <w:basedOn w:val="a"/>
    <w:link w:val="40"/>
    <w:uiPriority w:val="9"/>
    <w:qFormat/>
    <w:rsid w:val="001814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8555D"/>
    <w:pPr>
      <w:suppressAutoHyphens/>
      <w:autoSpaceDN w:val="0"/>
      <w:textAlignment w:val="baseline"/>
    </w:pPr>
    <w:rPr>
      <w:rFonts w:ascii="Calibri" w:eastAsia="Calibri" w:hAnsi="Calibri" w:cs="Calibri"/>
      <w:sz w:val="22"/>
      <w:szCs w:val="22"/>
      <w:lang w:eastAsia="ru-RU"/>
    </w:rPr>
  </w:style>
  <w:style w:type="paragraph" w:styleId="a3">
    <w:name w:val="Normal (Web)"/>
    <w:basedOn w:val="a"/>
    <w:uiPriority w:val="99"/>
    <w:unhideWhenUsed/>
    <w:rsid w:val="00C85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814CB"/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lead">
    <w:name w:val="lead"/>
    <w:basedOn w:val="a"/>
    <w:rsid w:val="00181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4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140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Калюжный</dc:creator>
  <cp:keywords/>
  <dc:description/>
  <cp:lastModifiedBy>Иван Калюжный</cp:lastModifiedBy>
  <cp:revision>2</cp:revision>
  <dcterms:created xsi:type="dcterms:W3CDTF">2023-01-09T20:07:00Z</dcterms:created>
  <dcterms:modified xsi:type="dcterms:W3CDTF">2023-01-09T20:22:00Z</dcterms:modified>
</cp:coreProperties>
</file>